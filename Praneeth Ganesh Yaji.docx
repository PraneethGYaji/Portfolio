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ECC" w:rsidRDefault="0080363C">
      <w:pPr>
        <w:pBdr>
          <w:top w:val="single" w:sz="18" w:space="20" w:color="000000"/>
        </w:pBd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PROFESSIONAL SUMMARY</w:t>
      </w:r>
    </w:p>
    <w:p w:rsidR="00CF3ECC" w:rsidRDefault="00CF3ECC">
      <w:pPr>
        <w:pBdr>
          <w:top w:val="single" w:sz="18" w:space="20" w:color="000000"/>
        </w:pBdr>
        <w:jc w:val="center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"/>
        <w:tblW w:w="8820" w:type="dxa"/>
        <w:tblInd w:w="-185" w:type="dxa"/>
        <w:tblBorders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73"/>
        <w:gridCol w:w="3847"/>
      </w:tblGrid>
      <w:tr w:rsidR="00CF3ECC" w:rsidTr="009E4097">
        <w:trPr>
          <w:trHeight w:val="2310"/>
        </w:trPr>
        <w:tc>
          <w:tcPr>
            <w:tcW w:w="4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357" w:hanging="357"/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  <w:t>PROFESSIONAL HIGHLIGHTS</w:t>
            </w:r>
          </w:p>
          <w:p w:rsidR="00CF3ECC" w:rsidRDefault="0080363C">
            <w:pPr>
              <w:numPr>
                <w:ilvl w:val="0"/>
                <w:numId w:val="2"/>
              </w:numPr>
              <w:spacing w:before="80" w:after="80"/>
              <w:ind w:left="357" w:hanging="357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Intern as web developer at Austin Medical Solutions Private Limited, Bangalore.</w:t>
            </w:r>
          </w:p>
          <w:p w:rsidR="00CF3ECC" w:rsidRDefault="0080363C">
            <w:pPr>
              <w:numPr>
                <w:ilvl w:val="0"/>
                <w:numId w:val="2"/>
              </w:numPr>
              <w:spacing w:before="80" w:after="80"/>
              <w:ind w:left="357" w:hanging="357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 Analyst at Cognizant Technology Solutions India Private Ltd.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3ECC" w:rsidRDefault="00803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left="360" w:hanging="360"/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  <w:t>CERTIFICATIONS &amp; EDUCATION</w:t>
            </w:r>
          </w:p>
          <w:p w:rsidR="00CF3ECC" w:rsidRDefault="008036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B.Tech in Electronics and Communications Engineering from Sapthagiri College of Engineering, Bangalore.</w:t>
            </w:r>
          </w:p>
          <w:p w:rsidR="00CF3ECC" w:rsidRDefault="0080363C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Certification on Full Stack Development from Stackroute (an NIIT initiative).</w:t>
            </w:r>
          </w:p>
          <w:p w:rsidR="00CF3ECC" w:rsidRDefault="00CF3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left="360" w:hanging="360"/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</w:pPr>
          </w:p>
          <w:p w:rsidR="00CF3ECC" w:rsidRDefault="00CF3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left="720" w:hanging="7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CF3ECC" w:rsidRDefault="00CF3ECC">
      <w:pPr>
        <w:jc w:val="both"/>
        <w:rPr>
          <w:rFonts w:ascii="Arial" w:eastAsia="Arial" w:hAnsi="Arial" w:cs="Arial"/>
          <w:b/>
          <w:sz w:val="21"/>
          <w:szCs w:val="21"/>
        </w:rPr>
      </w:pPr>
    </w:p>
    <w:p w:rsidR="00CF3ECC" w:rsidRDefault="00CF3ECC" w:rsidP="00D00AAA">
      <w:pPr>
        <w:pBdr>
          <w:top w:val="single" w:sz="18" w:space="0" w:color="000000"/>
          <w:bottom w:val="single" w:sz="8" w:space="1" w:color="000000"/>
        </w:pBdr>
        <w:jc w:val="center"/>
        <w:rPr>
          <w:rFonts w:ascii="Arial" w:eastAsia="Arial" w:hAnsi="Arial" w:cs="Arial"/>
          <w:b/>
        </w:rPr>
      </w:pPr>
    </w:p>
    <w:p w:rsidR="00CF3ECC" w:rsidRDefault="0080363C" w:rsidP="00D00AAA">
      <w:pPr>
        <w:pBdr>
          <w:top w:val="single" w:sz="18" w:space="0" w:color="000000"/>
          <w:bottom w:val="single" w:sz="8" w:space="1" w:color="000000"/>
        </w:pBdr>
        <w:jc w:val="center"/>
        <w:rPr>
          <w:rFonts w:ascii="Arial" w:eastAsia="Arial" w:hAnsi="Arial" w:cs="Arial"/>
          <w:b/>
        </w:rPr>
      </w:pPr>
      <w:ins w:id="0" w:author="Praneeth Yaji" w:date="2019-09-29T16:23:00Z">
        <w:r>
          <w:rPr>
            <w:rFonts w:ascii="Arial" w:eastAsia="Arial" w:hAnsi="Arial" w:cs="Arial"/>
            <w:b/>
          </w:rPr>
          <w:t>TECHNICAL SKILLS</w:t>
        </w:r>
      </w:ins>
    </w:p>
    <w:p w:rsidR="009E4097" w:rsidRDefault="009E4097" w:rsidP="00D00AAA">
      <w:pPr>
        <w:pBdr>
          <w:top w:val="single" w:sz="18" w:space="0" w:color="000000"/>
          <w:bottom w:val="single" w:sz="8" w:space="1" w:color="000000"/>
        </w:pBdr>
        <w:jc w:val="center"/>
        <w:rPr>
          <w:rFonts w:ascii="Arial" w:eastAsia="Arial" w:hAnsi="Arial" w:cs="Arial"/>
          <w:b/>
        </w:rPr>
      </w:pPr>
    </w:p>
    <w:p w:rsidR="009E4097" w:rsidRDefault="009E4097" w:rsidP="00D00AAA">
      <w:pPr>
        <w:pBdr>
          <w:top w:val="single" w:sz="18" w:space="0" w:color="000000"/>
          <w:bottom w:val="single" w:sz="8" w:space="1" w:color="000000"/>
        </w:pBdr>
        <w:jc w:val="center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0"/>
        <w:tblW w:w="8820" w:type="dxa"/>
        <w:tblInd w:w="-185" w:type="dxa"/>
        <w:tblLayout w:type="fixed"/>
        <w:tblLook w:val="0000" w:firstRow="0" w:lastRow="0" w:firstColumn="0" w:lastColumn="0" w:noHBand="0" w:noVBand="0"/>
      </w:tblPr>
      <w:tblGrid>
        <w:gridCol w:w="3645"/>
        <w:gridCol w:w="5175"/>
      </w:tblGrid>
      <w:tr w:rsidR="00CF3ECC" w:rsidTr="009E4097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Application Framework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Spring MVC, Spring Boot, Bootstrap, Angular</w:t>
            </w:r>
          </w:p>
        </w:tc>
      </w:tr>
      <w:tr w:rsidR="00CF3ECC" w:rsidTr="009E4097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Web/Application Server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Apache Tomcat</w:t>
            </w:r>
          </w:p>
        </w:tc>
      </w:tr>
      <w:tr w:rsidR="00CF3ECC" w:rsidTr="009E4097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IDEs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Eclipse, Visual Studio Code,</w:t>
            </w:r>
            <w:r w:rsidR="009E409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STS</w:t>
            </w:r>
          </w:p>
        </w:tc>
      </w:tr>
      <w:tr w:rsidR="00CF3ECC" w:rsidTr="009E4097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7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Opera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Operating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Systems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 w:hanging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Windows, Ubuntu</w:t>
            </w:r>
          </w:p>
        </w:tc>
      </w:tr>
      <w:tr w:rsidR="00CF3ECC" w:rsidTr="009E4097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Languages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Java, SQL, HTML, CSS </w:t>
            </w:r>
          </w:p>
        </w:tc>
      </w:tr>
      <w:tr w:rsidR="00CF3ECC" w:rsidTr="009E4097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RDBMS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MySQL</w:t>
            </w:r>
          </w:p>
        </w:tc>
      </w:tr>
      <w:tr w:rsidR="00CF3ECC" w:rsidTr="009E4097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Configuration Management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9E4097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GIT</w:t>
            </w:r>
            <w:r w:rsidR="0080363C">
              <w:rPr>
                <w:rFonts w:ascii="Arial" w:eastAsia="Arial" w:hAnsi="Arial" w:cs="Arial"/>
                <w:sz w:val="20"/>
                <w:szCs w:val="20"/>
              </w:rPr>
              <w:t xml:space="preserve"> , Maven</w:t>
            </w:r>
          </w:p>
        </w:tc>
      </w:tr>
      <w:tr w:rsidR="00CF3ECC" w:rsidTr="009E4097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Testing tool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Junit, Protractor, Karma</w:t>
            </w:r>
          </w:p>
        </w:tc>
      </w:tr>
    </w:tbl>
    <w:p w:rsidR="00CF3ECC" w:rsidRDefault="00CF3ECC">
      <w:pPr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CF3ECC" w:rsidRDefault="00CF3ECC">
      <w:pPr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CF3ECC" w:rsidRPr="00CF3ECC" w:rsidRDefault="0080363C" w:rsidP="00CF3ECC">
      <w:pPr>
        <w:ind w:left="2160" w:firstLine="720"/>
        <w:jc w:val="both"/>
        <w:rPr>
          <w:rFonts w:ascii="Arial" w:eastAsia="Arial" w:hAnsi="Arial" w:cs="Arial"/>
          <w:b/>
          <w:sz w:val="22"/>
          <w:szCs w:val="22"/>
          <w:rPrChange w:id="1" w:author="Praneeth Yaji" w:date="2019-09-29T16:21:00Z">
            <w:rPr>
              <w:rFonts w:ascii="Arial" w:eastAsia="Arial" w:hAnsi="Arial" w:cs="Arial"/>
              <w:b/>
              <w:sz w:val="22"/>
              <w:szCs w:val="22"/>
              <w:u w:val="single"/>
            </w:rPr>
          </w:rPrChange>
        </w:rPr>
        <w:pPrChange w:id="2" w:author="Praneeth Yaji" w:date="2019-09-29T16:22:00Z">
          <w:pPr>
            <w:ind w:left="2880" w:firstLine="720"/>
            <w:jc w:val="both"/>
          </w:pPr>
        </w:pPrChange>
      </w:pPr>
      <w:r>
        <w:rPr>
          <w:rFonts w:ascii="Arial" w:eastAsia="Arial" w:hAnsi="Arial" w:cs="Arial"/>
          <w:b/>
          <w:sz w:val="22"/>
          <w:szCs w:val="22"/>
          <w:rPrChange w:id="3" w:author="Praneeth Yaji" w:date="2019-09-29T16:21:00Z">
            <w:rPr>
              <w:rFonts w:ascii="Arial" w:eastAsia="Arial" w:hAnsi="Arial" w:cs="Arial"/>
              <w:b/>
              <w:sz w:val="22"/>
              <w:szCs w:val="22"/>
              <w:u w:val="single"/>
            </w:rPr>
          </w:rPrChange>
        </w:rPr>
        <w:t>PROJECT EXPERIENCE</w:t>
      </w:r>
    </w:p>
    <w:p w:rsidR="00CF3ECC" w:rsidRDefault="00CF3ECC">
      <w:pPr>
        <w:jc w:val="both"/>
        <w:rPr>
          <w:rFonts w:ascii="Arial" w:eastAsia="Arial" w:hAnsi="Arial" w:cs="Arial"/>
          <w:sz w:val="22"/>
          <w:szCs w:val="22"/>
        </w:rPr>
      </w:pPr>
    </w:p>
    <w:p w:rsidR="00CF3ECC" w:rsidRDefault="00CF3ECC">
      <w:pPr>
        <w:jc w:val="both"/>
        <w:rPr>
          <w:rFonts w:ascii="Arial" w:eastAsia="Arial" w:hAnsi="Arial" w:cs="Arial"/>
          <w:sz w:val="22"/>
          <w:szCs w:val="22"/>
          <w:u w:val="single"/>
        </w:rPr>
      </w:pPr>
    </w:p>
    <w:tbl>
      <w:tblPr>
        <w:tblStyle w:val="a1"/>
        <w:tblW w:w="88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5"/>
        <w:gridCol w:w="6295"/>
      </w:tblGrid>
      <w:tr w:rsidR="00CF3ECC">
        <w:tc>
          <w:tcPr>
            <w:tcW w:w="2525" w:type="dxa"/>
            <w:shd w:val="clear" w:color="auto" w:fill="B7FFFF"/>
          </w:tcPr>
          <w:p w:rsidR="00CF3ECC" w:rsidRDefault="00803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6295" w:type="dxa"/>
            <w:shd w:val="clear" w:color="auto" w:fill="B7FFFF"/>
          </w:tcPr>
          <w:p w:rsidR="00CF3ECC" w:rsidRDefault="00803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212529"/>
                <w:highlight w:val="white"/>
              </w:rPr>
              <w:t>Movie Cruiser Application</w:t>
            </w:r>
          </w:p>
        </w:tc>
      </w:tr>
      <w:tr w:rsidR="00CF3ECC">
        <w:tc>
          <w:tcPr>
            <w:tcW w:w="2525" w:type="dxa"/>
            <w:shd w:val="clear" w:color="auto" w:fill="auto"/>
          </w:tcPr>
          <w:p w:rsidR="00CF3ECC" w:rsidRDefault="00803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6295" w:type="dxa"/>
            <w:shd w:val="clear" w:color="auto" w:fill="auto"/>
          </w:tcPr>
          <w:p w:rsidR="00CF3ECC" w:rsidRDefault="00803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Self</w:t>
            </w:r>
          </w:p>
        </w:tc>
      </w:tr>
      <w:tr w:rsidR="00CF3ECC">
        <w:tc>
          <w:tcPr>
            <w:tcW w:w="252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Duration</w:t>
            </w:r>
          </w:p>
        </w:tc>
        <w:tc>
          <w:tcPr>
            <w:tcW w:w="629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month(During Training Period)</w:t>
            </w:r>
          </w:p>
        </w:tc>
      </w:tr>
      <w:tr w:rsidR="00CF3ECC">
        <w:tc>
          <w:tcPr>
            <w:tcW w:w="252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Primary Role</w:t>
            </w:r>
          </w:p>
        </w:tc>
        <w:tc>
          <w:tcPr>
            <w:tcW w:w="629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Full Stack developer</w:t>
            </w:r>
          </w:p>
        </w:tc>
      </w:tr>
      <w:tr w:rsidR="00CF3ECC">
        <w:trPr>
          <w:trHeight w:val="60"/>
        </w:trPr>
        <w:tc>
          <w:tcPr>
            <w:tcW w:w="252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Description</w:t>
            </w:r>
          </w:p>
        </w:tc>
        <w:tc>
          <w:tcPr>
            <w:tcW w:w="629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Using this application user can see the list of popular and top rated movies which is fetched from given (tmdb) API.</w:t>
            </w:r>
          </w:p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can add a particular movie to watch list, he can delete from watch list, he can add comments on movies in his watch list.</w:t>
            </w:r>
          </w:p>
        </w:tc>
      </w:tr>
      <w:tr w:rsidR="00CF3ECC">
        <w:trPr>
          <w:trHeight w:val="60"/>
        </w:trPr>
        <w:tc>
          <w:tcPr>
            <w:tcW w:w="252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 &amp; Res</w:t>
            </w:r>
            <w:r>
              <w:rPr>
                <w:rFonts w:ascii="Arial" w:eastAsia="Arial" w:hAnsi="Arial" w:cs="Arial"/>
                <w:sz w:val="20"/>
                <w:szCs w:val="20"/>
              </w:rPr>
              <w:t>ponsibilities:</w:t>
            </w:r>
          </w:p>
          <w:p w:rsidR="00CF3ECC" w:rsidRDefault="00CF3EC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29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Front End designing by using HTML, CSS and Angular Material.</w:t>
            </w:r>
          </w:p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Back End designing by Spring Boot, JPA .</w:t>
            </w:r>
          </w:p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designing by MySQL.</w:t>
            </w:r>
          </w:p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Backend testing by Mock MVC, Mockito. </w:t>
            </w:r>
          </w:p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Frontend testing by Protractor(e2e), Karma.</w:t>
            </w:r>
          </w:p>
          <w:p w:rsidR="00CF3ECC" w:rsidRDefault="00803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Authentication using JWT.</w:t>
            </w:r>
          </w:p>
        </w:tc>
      </w:tr>
    </w:tbl>
    <w:p w:rsidR="00CF3ECC" w:rsidRDefault="00CF3ECC">
      <w:pPr>
        <w:jc w:val="both"/>
        <w:rPr>
          <w:rFonts w:ascii="Arial" w:eastAsia="Arial" w:hAnsi="Arial" w:cs="Arial"/>
          <w:sz w:val="22"/>
          <w:szCs w:val="22"/>
          <w:u w:val="single"/>
        </w:rPr>
      </w:pPr>
    </w:p>
    <w:tbl>
      <w:tblPr>
        <w:tblStyle w:val="a2"/>
        <w:tblW w:w="88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5"/>
        <w:gridCol w:w="6295"/>
      </w:tblGrid>
      <w:tr w:rsidR="00CF3ECC">
        <w:tc>
          <w:tcPr>
            <w:tcW w:w="2525" w:type="dxa"/>
            <w:shd w:val="clear" w:color="auto" w:fill="B7FFFF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Project</w:t>
            </w:r>
          </w:p>
        </w:tc>
        <w:tc>
          <w:tcPr>
            <w:tcW w:w="6295" w:type="dxa"/>
            <w:shd w:val="clear" w:color="auto" w:fill="B7FFFF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212529"/>
                <w:highlight w:val="white"/>
              </w:rPr>
              <w:t>Movie Cruiser Application</w:t>
            </w:r>
          </w:p>
        </w:tc>
      </w:tr>
      <w:tr w:rsidR="00CF3ECC">
        <w:tc>
          <w:tcPr>
            <w:tcW w:w="2525" w:type="dxa"/>
            <w:shd w:val="clear" w:color="auto" w:fill="auto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</w:t>
            </w:r>
          </w:p>
        </w:tc>
        <w:tc>
          <w:tcPr>
            <w:tcW w:w="6295" w:type="dxa"/>
            <w:shd w:val="clear" w:color="auto" w:fill="auto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J.B.Hunt</w:t>
            </w:r>
          </w:p>
        </w:tc>
      </w:tr>
      <w:tr w:rsidR="00CF3ECC">
        <w:tc>
          <w:tcPr>
            <w:tcW w:w="252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Duration</w:t>
            </w:r>
          </w:p>
        </w:tc>
        <w:tc>
          <w:tcPr>
            <w:tcW w:w="629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months</w:t>
            </w:r>
          </w:p>
        </w:tc>
      </w:tr>
      <w:tr w:rsidR="00CF3ECC">
        <w:tc>
          <w:tcPr>
            <w:tcW w:w="252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Primary Role</w:t>
            </w:r>
          </w:p>
        </w:tc>
        <w:tc>
          <w:tcPr>
            <w:tcW w:w="629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Full Stack developer</w:t>
            </w:r>
          </w:p>
        </w:tc>
      </w:tr>
      <w:tr w:rsidR="00CF3ECC">
        <w:trPr>
          <w:trHeight w:val="60"/>
        </w:trPr>
        <w:tc>
          <w:tcPr>
            <w:tcW w:w="252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Description</w:t>
            </w:r>
          </w:p>
        </w:tc>
        <w:tc>
          <w:tcPr>
            <w:tcW w:w="629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bookmarkStart w:id="4" w:name="_gjdgxs" w:colFirst="0" w:colLast="0"/>
            <w:bookmarkEnd w:id="4"/>
            <w:r>
              <w:rPr>
                <w:rFonts w:ascii="Arial" w:eastAsia="Arial" w:hAnsi="Arial" w:cs="Arial"/>
                <w:sz w:val="20"/>
                <w:szCs w:val="20"/>
              </w:rPr>
              <w:t>Using this application user can see the list of popular and top rated movies which is fetched from given (tmdb) API.</w:t>
            </w:r>
          </w:p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bookmarkStart w:id="5" w:name="_30j0zll" w:colFirst="0" w:colLast="0"/>
            <w:bookmarkEnd w:id="5"/>
            <w:r>
              <w:rPr>
                <w:rFonts w:ascii="Arial" w:eastAsia="Arial" w:hAnsi="Arial" w:cs="Arial"/>
                <w:sz w:val="20"/>
                <w:szCs w:val="20"/>
              </w:rPr>
              <w:t>User can add a particular movie to watch list, he can delete from watch list, he can add comments on movies in his watch list.</w:t>
            </w:r>
          </w:p>
        </w:tc>
      </w:tr>
      <w:tr w:rsidR="00CF3ECC">
        <w:trPr>
          <w:trHeight w:val="60"/>
        </w:trPr>
        <w:tc>
          <w:tcPr>
            <w:tcW w:w="252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 &amp; Responsibilities:</w:t>
            </w:r>
          </w:p>
          <w:p w:rsidR="00CF3ECC" w:rsidRDefault="00CF3EC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29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Front End designing by using HTML, CSS and Angular Material.</w:t>
            </w:r>
          </w:p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Back End designing by Spring Boot, JPA .</w:t>
            </w:r>
          </w:p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designing by MySQL.</w:t>
            </w:r>
          </w:p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Backend testing by Mock MVC, Mockito. </w:t>
            </w:r>
          </w:p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Frontend testing by Protractor(e2e), Karma.</w:t>
            </w:r>
          </w:p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Authentication using JWT.</w:t>
            </w:r>
          </w:p>
        </w:tc>
      </w:tr>
    </w:tbl>
    <w:p w:rsidR="00CF3ECC" w:rsidRDefault="00CF3ECC">
      <w:pPr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3"/>
        <w:tblW w:w="88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5"/>
        <w:gridCol w:w="6295"/>
      </w:tblGrid>
      <w:tr w:rsidR="00CF3ECC">
        <w:tc>
          <w:tcPr>
            <w:tcW w:w="2525" w:type="dxa"/>
            <w:shd w:val="clear" w:color="auto" w:fill="B7FFFF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</w:t>
            </w:r>
          </w:p>
        </w:tc>
        <w:tc>
          <w:tcPr>
            <w:tcW w:w="6295" w:type="dxa"/>
            <w:shd w:val="clear" w:color="auto" w:fill="B7FFFF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212529"/>
                <w:highlight w:val="white"/>
              </w:rPr>
              <w:t>Movie Cruiser Application</w:t>
            </w:r>
          </w:p>
        </w:tc>
      </w:tr>
      <w:tr w:rsidR="00CF3ECC">
        <w:tc>
          <w:tcPr>
            <w:tcW w:w="2525" w:type="dxa"/>
            <w:shd w:val="clear" w:color="auto" w:fill="auto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</w:t>
            </w:r>
          </w:p>
        </w:tc>
        <w:tc>
          <w:tcPr>
            <w:tcW w:w="6295" w:type="dxa"/>
            <w:shd w:val="clear" w:color="auto" w:fill="auto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J.B.Hunt</w:t>
            </w:r>
          </w:p>
        </w:tc>
      </w:tr>
      <w:tr w:rsidR="00CF3ECC">
        <w:tc>
          <w:tcPr>
            <w:tcW w:w="252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Duration</w:t>
            </w:r>
          </w:p>
        </w:tc>
        <w:tc>
          <w:tcPr>
            <w:tcW w:w="629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months</w:t>
            </w:r>
          </w:p>
        </w:tc>
      </w:tr>
      <w:tr w:rsidR="00CF3ECC">
        <w:tc>
          <w:tcPr>
            <w:tcW w:w="252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Primary Role</w:t>
            </w:r>
          </w:p>
        </w:tc>
        <w:tc>
          <w:tcPr>
            <w:tcW w:w="629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Full Stack developer</w:t>
            </w:r>
          </w:p>
        </w:tc>
      </w:tr>
      <w:tr w:rsidR="00CF3ECC">
        <w:trPr>
          <w:trHeight w:val="60"/>
        </w:trPr>
        <w:tc>
          <w:tcPr>
            <w:tcW w:w="252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Description</w:t>
            </w:r>
          </w:p>
        </w:tc>
        <w:tc>
          <w:tcPr>
            <w:tcW w:w="629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Using this application user can see the list of popular and top rated movies which is fetched from given (tmdb) API.</w:t>
            </w:r>
          </w:p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can add a particular movie to watch list, he can delete from watch list, he can add comments on movies in his watc</w:t>
            </w:r>
            <w:r>
              <w:rPr>
                <w:rFonts w:ascii="Arial" w:eastAsia="Arial" w:hAnsi="Arial" w:cs="Arial"/>
                <w:sz w:val="20"/>
                <w:szCs w:val="20"/>
              </w:rPr>
              <w:t>h list.</w:t>
            </w:r>
          </w:p>
        </w:tc>
      </w:tr>
      <w:tr w:rsidR="00CF3ECC">
        <w:trPr>
          <w:trHeight w:val="60"/>
        </w:trPr>
        <w:tc>
          <w:tcPr>
            <w:tcW w:w="252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 &amp; Responsibilities:</w:t>
            </w:r>
          </w:p>
          <w:p w:rsidR="00CF3ECC" w:rsidRDefault="00CF3EC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295" w:type="dxa"/>
          </w:tcPr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Front End designing by using HTML, CSS and Angular Material.</w:t>
            </w:r>
          </w:p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Back End designing by Spring Boot, JPA .</w:t>
            </w:r>
          </w:p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designing by MySQL.</w:t>
            </w:r>
          </w:p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Backend testing by Mock MVC, Mockito. </w:t>
            </w:r>
          </w:p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Frontend testing by Protractor(e2e), Karma.</w:t>
            </w:r>
          </w:p>
          <w:p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Authentication using JWT.</w:t>
            </w:r>
          </w:p>
        </w:tc>
      </w:tr>
    </w:tbl>
    <w:p w:rsidR="00CF3ECC" w:rsidRDefault="00CF3ECC">
      <w:pPr>
        <w:rPr>
          <w:rFonts w:ascii="Arial" w:eastAsia="Arial" w:hAnsi="Arial" w:cs="Arial"/>
          <w:b/>
          <w:sz w:val="20"/>
          <w:szCs w:val="20"/>
        </w:rPr>
      </w:pPr>
      <w:bookmarkStart w:id="6" w:name="_1fob9te" w:colFirst="0" w:colLast="0"/>
      <w:bookmarkEnd w:id="6"/>
    </w:p>
    <w:p w:rsidR="00CF3ECC" w:rsidRDefault="00CF3ECC">
      <w:pPr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4"/>
        <w:tblW w:w="8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30"/>
      </w:tblGrid>
      <w:tr w:rsidR="00CF3ECC">
        <w:trPr>
          <w:trHeight w:val="360"/>
        </w:trPr>
        <w:tc>
          <w:tcPr>
            <w:tcW w:w="8630" w:type="dxa"/>
            <w:shd w:val="clear" w:color="auto" w:fill="CCFFFF"/>
          </w:tcPr>
          <w:p w:rsidR="00CF3ECC" w:rsidRDefault="0080363C" w:rsidP="00BF2315">
            <w:pPr>
              <w:spacing w:before="40" w:after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EMPLOYMENT HISTORY</w:t>
            </w:r>
          </w:p>
        </w:tc>
      </w:tr>
    </w:tbl>
    <w:p w:rsidR="00CF3ECC" w:rsidRDefault="00CF3ECC">
      <w:pPr>
        <w:rPr>
          <w:rFonts w:ascii="Arial" w:eastAsia="Arial" w:hAnsi="Arial" w:cs="Arial"/>
          <w:b/>
          <w:sz w:val="20"/>
          <w:szCs w:val="20"/>
        </w:rPr>
      </w:pPr>
    </w:p>
    <w:p w:rsidR="00CF3ECC" w:rsidRDefault="008036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1.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COMPANY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</w:t>
      </w:r>
      <w:r w:rsidRPr="00BF2315">
        <w:rPr>
          <w:rFonts w:ascii="Arial" w:eastAsia="Arial" w:hAnsi="Arial" w:cs="Arial"/>
          <w:b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Austin Medical Solutions Private Limited.</w:t>
      </w:r>
    </w:p>
    <w:p w:rsidR="00CF3ECC" w:rsidRDefault="00CF3ECC">
      <w:pPr>
        <w:jc w:val="both"/>
        <w:rPr>
          <w:rFonts w:ascii="Arial" w:eastAsia="Arial" w:hAnsi="Arial" w:cs="Arial"/>
          <w:sz w:val="20"/>
          <w:szCs w:val="20"/>
        </w:rPr>
      </w:pPr>
    </w:p>
    <w:p w:rsidR="00CF3ECC" w:rsidRDefault="0080363C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DESIGNATION  </w:t>
      </w:r>
      <w:r w:rsidRPr="00BF2315"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 Intern Web Developer</w:t>
      </w:r>
    </w:p>
    <w:p w:rsidR="00CF3ECC" w:rsidRDefault="0080363C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:rsidR="00CF3ECC" w:rsidRDefault="008036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DURATION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</w:t>
      </w:r>
      <w:r w:rsidRPr="00BF2315">
        <w:rPr>
          <w:rFonts w:ascii="Arial" w:eastAsia="Arial" w:hAnsi="Arial" w:cs="Arial"/>
          <w:b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 Months</w:t>
      </w:r>
    </w:p>
    <w:p w:rsidR="00CF3ECC" w:rsidRDefault="00CF3E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F3ECC" w:rsidRDefault="008036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>. COMPANY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</w:t>
      </w:r>
      <w:r w:rsidRPr="00BF2315">
        <w:rPr>
          <w:rFonts w:ascii="Arial" w:eastAsia="Arial" w:hAnsi="Arial" w:cs="Arial"/>
          <w:b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Cognizant Technology Solutions India Private Ltd.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:rsidR="00CF3ECC" w:rsidRDefault="00CF3ECC">
      <w:pPr>
        <w:jc w:val="both"/>
        <w:rPr>
          <w:rFonts w:ascii="Arial" w:eastAsia="Arial" w:hAnsi="Arial" w:cs="Arial"/>
          <w:sz w:val="20"/>
          <w:szCs w:val="20"/>
        </w:rPr>
      </w:pPr>
    </w:p>
    <w:p w:rsidR="00CF3ECC" w:rsidRDefault="0080363C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DESIGNATION  </w:t>
      </w:r>
      <w:r w:rsidRPr="00BF2315"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 Programmer Analyst </w:t>
      </w:r>
    </w:p>
    <w:p w:rsidR="00CF3ECC" w:rsidRDefault="0080363C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:rsidR="00CF3ECC" w:rsidRDefault="0080363C">
      <w:pPr>
        <w:pBdr>
          <w:bottom w:val="single" w:sz="6" w:space="1" w:color="000000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DURATION</w:t>
      </w:r>
      <w:r>
        <w:rPr>
          <w:rFonts w:ascii="Arial" w:eastAsia="Arial" w:hAnsi="Arial" w:cs="Arial"/>
          <w:sz w:val="20"/>
          <w:szCs w:val="20"/>
        </w:rPr>
        <w:tab/>
        <w:t xml:space="preserve">     </w:t>
      </w:r>
      <w:r w:rsidRPr="00BF2315">
        <w:rPr>
          <w:rFonts w:ascii="Arial" w:eastAsia="Arial" w:hAnsi="Arial" w:cs="Arial"/>
          <w:b/>
          <w:sz w:val="20"/>
          <w:szCs w:val="20"/>
        </w:rPr>
        <w:t>:</w:t>
      </w:r>
      <w:r w:rsidR="00D00AAA">
        <w:rPr>
          <w:rFonts w:ascii="Arial" w:eastAsia="Arial" w:hAnsi="Arial" w:cs="Arial"/>
          <w:sz w:val="20"/>
          <w:szCs w:val="20"/>
        </w:rPr>
        <w:t xml:space="preserve"> 1 Year</w:t>
      </w:r>
      <w:bookmarkStart w:id="7" w:name="_GoBack"/>
      <w:bookmarkEnd w:id="7"/>
      <w:r>
        <w:rPr>
          <w:rFonts w:ascii="Arial" w:eastAsia="Arial" w:hAnsi="Arial" w:cs="Arial"/>
          <w:sz w:val="20"/>
          <w:szCs w:val="20"/>
        </w:rPr>
        <w:tab/>
      </w:r>
    </w:p>
    <w:p w:rsidR="00CF3ECC" w:rsidRDefault="00CF3ECC">
      <w:pPr>
        <w:pBdr>
          <w:bottom w:val="single" w:sz="6" w:space="1" w:color="000000"/>
        </w:pBdr>
        <w:jc w:val="both"/>
        <w:rPr>
          <w:rFonts w:ascii="Arial" w:eastAsia="Arial" w:hAnsi="Arial" w:cs="Arial"/>
          <w:sz w:val="20"/>
          <w:szCs w:val="20"/>
        </w:rPr>
      </w:pPr>
    </w:p>
    <w:p w:rsidR="00CF3ECC" w:rsidRDefault="00CF3ECC">
      <w:pPr>
        <w:pBdr>
          <w:bottom w:val="single" w:sz="6" w:space="1" w:color="000000"/>
        </w:pBdr>
        <w:jc w:val="both"/>
        <w:rPr>
          <w:rFonts w:ascii="Arial" w:eastAsia="Arial" w:hAnsi="Arial" w:cs="Arial"/>
          <w:sz w:val="20"/>
          <w:szCs w:val="20"/>
        </w:rPr>
      </w:pPr>
    </w:p>
    <w:p w:rsidR="00CF3ECC" w:rsidRDefault="00CF3ECC">
      <w:pPr>
        <w:pBdr>
          <w:bottom w:val="single" w:sz="6" w:space="1" w:color="000000"/>
        </w:pBdr>
        <w:jc w:val="both"/>
        <w:rPr>
          <w:rFonts w:ascii="Arial" w:eastAsia="Arial" w:hAnsi="Arial" w:cs="Arial"/>
          <w:sz w:val="20"/>
          <w:szCs w:val="20"/>
        </w:rPr>
      </w:pPr>
    </w:p>
    <w:p w:rsidR="00CF3ECC" w:rsidRPr="00D00AAA" w:rsidRDefault="00D00AAA" w:rsidP="00D00AAA">
      <w:pPr>
        <w:spacing w:before="240" w:after="240"/>
        <w:jc w:val="center"/>
        <w:rPr>
          <w:rFonts w:ascii="Arial" w:eastAsia="Arial" w:hAnsi="Arial" w:cs="Arial"/>
          <w:b/>
          <w:sz w:val="21"/>
          <w:szCs w:val="21"/>
        </w:rPr>
      </w:pPr>
      <w:r w:rsidRPr="00D00AAA">
        <w:rPr>
          <w:rFonts w:ascii="Arial" w:eastAsia="Arial" w:hAnsi="Arial" w:cs="Arial"/>
          <w:b/>
          <w:sz w:val="21"/>
          <w:szCs w:val="21"/>
        </w:rPr>
        <w:t>DECLARATION</w:t>
      </w:r>
    </w:p>
    <w:p w:rsidR="00CF3ECC" w:rsidRPr="00D00AAA" w:rsidRDefault="0080363C">
      <w:pPr>
        <w:spacing w:before="240" w:after="240"/>
        <w:jc w:val="both"/>
        <w:rPr>
          <w:rFonts w:ascii="Arial" w:eastAsia="Arial" w:hAnsi="Arial" w:cs="Arial"/>
          <w:sz w:val="20"/>
          <w:szCs w:val="20"/>
        </w:rPr>
      </w:pPr>
      <w:r w:rsidRPr="00D00AAA">
        <w:rPr>
          <w:rFonts w:ascii="Arial" w:eastAsia="Arial" w:hAnsi="Arial" w:cs="Arial"/>
          <w:sz w:val="20"/>
          <w:szCs w:val="20"/>
        </w:rPr>
        <w:t>I hereby declare that the above-mentioned information is correct up to my knowledge and I bear the responsibility for the correctness of the above-mentioned particulars.</w:t>
      </w:r>
    </w:p>
    <w:p w:rsidR="00CF3ECC" w:rsidRDefault="00CF3ECC">
      <w:pPr>
        <w:jc w:val="both"/>
        <w:rPr>
          <w:rFonts w:ascii="Arial" w:eastAsia="Arial" w:hAnsi="Arial" w:cs="Arial"/>
          <w:sz w:val="21"/>
          <w:szCs w:val="21"/>
        </w:rPr>
      </w:pPr>
    </w:p>
    <w:sectPr w:rsidR="00CF3ECC">
      <w:headerReference w:type="default" r:id="rId7"/>
      <w:footerReference w:type="default" r:id="rId8"/>
      <w:headerReference w:type="first" r:id="rId9"/>
      <w:pgSz w:w="12240" w:h="15840"/>
      <w:pgMar w:top="0" w:right="1800" w:bottom="144" w:left="1872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63C" w:rsidRDefault="0080363C">
      <w:r>
        <w:separator/>
      </w:r>
    </w:p>
  </w:endnote>
  <w:endnote w:type="continuationSeparator" w:id="0">
    <w:p w:rsidR="0080363C" w:rsidRDefault="00803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ECC" w:rsidRDefault="00CF3E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63C" w:rsidRDefault="0080363C">
      <w:r>
        <w:separator/>
      </w:r>
    </w:p>
  </w:footnote>
  <w:footnote w:type="continuationSeparator" w:id="0">
    <w:p w:rsidR="0080363C" w:rsidRDefault="00803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ECC" w:rsidRDefault="00CF3ECC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rPr>
        <w:rFonts w:ascii="Garamond" w:eastAsia="Garamond" w:hAnsi="Garamond" w:cs="Garamond"/>
        <w:b/>
        <w:color w:val="000000"/>
        <w:sz w:val="28"/>
        <w:szCs w:val="28"/>
      </w:rPr>
    </w:pPr>
  </w:p>
  <w:p w:rsidR="00CF3ECC" w:rsidRDefault="00CF3ECC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rPr>
        <w:rFonts w:ascii="Garamond" w:eastAsia="Garamond" w:hAnsi="Garamond" w:cs="Garamond"/>
        <w:b/>
        <w:color w:val="000000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ECC" w:rsidRDefault="00CF3ECC">
    <w:pPr>
      <w:widowControl w:val="0"/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5"/>
      <w:tblW w:w="8711" w:type="dxa"/>
      <w:tblInd w:w="-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711"/>
    </w:tblGrid>
    <w:tr w:rsidR="00CF3ECC">
      <w:trPr>
        <w:trHeight w:val="1440"/>
      </w:trPr>
      <w:tc>
        <w:tcPr>
          <w:tcW w:w="8711" w:type="dxa"/>
          <w:shd w:val="clear" w:color="auto" w:fill="99CCFF"/>
        </w:tcPr>
        <w:p w:rsidR="00CF3ECC" w:rsidRDefault="0080363C">
          <w:pPr>
            <w:jc w:val="both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Name: Pranee</w:t>
          </w:r>
          <w:r>
            <w:rPr>
              <w:rFonts w:ascii="Arial" w:eastAsia="Arial" w:hAnsi="Arial" w:cs="Arial"/>
              <w:b/>
            </w:rPr>
            <w:t>th Ganesh Yaji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5722620</wp:posOffset>
                </wp:positionH>
                <wp:positionV relativeFrom="paragraph">
                  <wp:posOffset>-520697</wp:posOffset>
                </wp:positionV>
                <wp:extent cx="457200" cy="37338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3733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CF3ECC" w:rsidRDefault="0080363C">
          <w:pPr>
            <w:jc w:val="both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Designation: Full Stack Developer</w:t>
          </w:r>
        </w:p>
        <w:p w:rsidR="00CF3ECC" w:rsidRDefault="0080363C">
          <w:pPr>
            <w:jc w:val="both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Phone: 8971853493</w:t>
          </w:r>
        </w:p>
        <w:p w:rsidR="00CF3ECC" w:rsidRDefault="0080363C">
          <w:pPr>
            <w:jc w:val="both"/>
            <w:rPr>
              <w:rFonts w:ascii="Arial" w:eastAsia="Arial" w:hAnsi="Arial" w:cs="Arial"/>
              <w:sz w:val="34"/>
              <w:szCs w:val="34"/>
            </w:rPr>
          </w:pPr>
          <w:r>
            <w:rPr>
              <w:rFonts w:ascii="Arial" w:eastAsia="Arial" w:hAnsi="Arial" w:cs="Arial"/>
              <w:sz w:val="20"/>
              <w:szCs w:val="20"/>
            </w:rPr>
            <w:t>Email: praneethyaji18@gmail.com</w:t>
          </w:r>
        </w:p>
      </w:tc>
    </w:tr>
  </w:tbl>
  <w:p w:rsidR="00CF3ECC" w:rsidRDefault="00CF3ECC">
    <w:pPr>
      <w:jc w:val="both"/>
      <w:rPr>
        <w:rFonts w:ascii="Arial" w:eastAsia="Arial" w:hAnsi="Arial" w:cs="Arial"/>
        <w:b/>
        <w:sz w:val="21"/>
        <w:szCs w:val="21"/>
      </w:rPr>
    </w:pPr>
  </w:p>
  <w:p w:rsidR="00CF3ECC" w:rsidRDefault="00CF3E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83F25"/>
    <w:multiLevelType w:val="multilevel"/>
    <w:tmpl w:val="69D4756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1" w15:restartNumberingAfterBreak="0">
    <w:nsid w:val="37700F96"/>
    <w:multiLevelType w:val="multilevel"/>
    <w:tmpl w:val="200CBB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CC"/>
    <w:rsid w:val="0080363C"/>
    <w:rsid w:val="009E4097"/>
    <w:rsid w:val="00BF2315"/>
    <w:rsid w:val="00CF3ECC"/>
    <w:rsid w:val="00D0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B54AE"/>
  <w15:docId w15:val="{FF4F7345-7EEA-4DA1-8352-3149F2ED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hd w:val="clear" w:color="auto" w:fill="DDDDDD"/>
      <w:jc w:val="both"/>
      <w:outlineLvl w:val="0"/>
    </w:pPr>
    <w:rPr>
      <w:rFonts w:ascii="Garamond" w:eastAsia="Garamond" w:hAnsi="Garamond" w:cs="Garamond"/>
      <w:b/>
      <w:sz w:val="21"/>
      <w:szCs w:val="21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474</Words>
  <Characters>2707</Characters>
  <Application>Microsoft Office Word</Application>
  <DocSecurity>0</DocSecurity>
  <Lines>22</Lines>
  <Paragraphs>6</Paragraphs>
  <ScaleCrop>false</ScaleCrop>
  <Company>Cognizant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Yaji, Praneeth (Cognizant)</cp:lastModifiedBy>
  <cp:revision>4</cp:revision>
  <dcterms:created xsi:type="dcterms:W3CDTF">2019-09-30T08:37:00Z</dcterms:created>
  <dcterms:modified xsi:type="dcterms:W3CDTF">2019-09-30T08:44:00Z</dcterms:modified>
</cp:coreProperties>
</file>